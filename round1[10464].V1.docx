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A7BB7" w14:textId="77777777" w:rsidR="00231204" w:rsidRDefault="00231204">
      <w:r>
        <w:t>What is your career goal?</w:t>
      </w:r>
    </w:p>
    <w:p w14:paraId="5C490CD8" w14:textId="77777777" w:rsidR="00231204" w:rsidRDefault="00231204">
      <w:r>
        <w:t>Question Analysis</w:t>
      </w:r>
    </w:p>
    <w:p w14:paraId="797EB3D9" w14:textId="77777777" w:rsidR="00231204" w:rsidRDefault="00231204">
      <w:r>
        <w:t>As this is a developer role, I am avoiding mentioning management responsibilities.</w:t>
      </w:r>
    </w:p>
    <w:p w14:paraId="0CC695EE" w14:textId="71B8C3A1" w:rsidR="00231204" w:rsidRDefault="00231204">
      <w:r>
        <w:t>I try to answer the question concisely but do not want sound too sharp and short.</w:t>
      </w:r>
      <w:ins w:id="0" w:author="Jane Brown" w:date="2019-01-16T03:14:00Z">
        <w:r w:rsidR="00AF0C7E">
          <w:t xml:space="preserve">  </w:t>
        </w:r>
        <w:r w:rsidR="00AF0C7E" w:rsidRPr="00AF0C7E">
          <w:rPr>
            <w:color w:val="7030A0"/>
            <w:rPrChange w:id="1" w:author="Jane Brown" w:date="2019-01-16T03:14:00Z">
              <w:rPr/>
            </w:rPrChange>
          </w:rPr>
          <w:t>OK.</w:t>
        </w:r>
      </w:ins>
    </w:p>
    <w:p w14:paraId="397275F2" w14:textId="77777777" w:rsidR="00231204" w:rsidRDefault="00231204"/>
    <w:p w14:paraId="77239E60" w14:textId="77777777" w:rsidR="001415F1" w:rsidRDefault="001415F1">
      <w:r>
        <w:t>My answer:</w:t>
      </w:r>
    </w:p>
    <w:p w14:paraId="2C7FC46F" w14:textId="30B5923B" w:rsidR="00231204" w:rsidRPr="00B2452D" w:rsidRDefault="00231204">
      <w:pPr>
        <w:rPr>
          <w:color w:val="0070C0"/>
        </w:rPr>
      </w:pPr>
      <w:r w:rsidRPr="00B2452D">
        <w:rPr>
          <w:color w:val="0070C0"/>
        </w:rPr>
        <w:t xml:space="preserve">I am hoping to have a long </w:t>
      </w:r>
      <w:ins w:id="2" w:author="Jane Brown" w:date="2019-01-16T03:15:00Z">
        <w:r w:rsidR="003C6A88" w:rsidRPr="00B2452D">
          <w:rPr>
            <w:color w:val="0070C0"/>
          </w:rPr>
          <w:t>career</w:t>
        </w:r>
        <w:r w:rsidR="003C6A88">
          <w:rPr>
            <w:color w:val="0070C0"/>
          </w:rPr>
          <w:t xml:space="preserve"> as an</w:t>
        </w:r>
        <w:r w:rsidR="003C6A88" w:rsidRPr="00B2452D">
          <w:rPr>
            <w:color w:val="0070C0"/>
          </w:rPr>
          <w:t xml:space="preserve"> </w:t>
        </w:r>
      </w:ins>
      <w:r w:rsidRPr="00B2452D">
        <w:rPr>
          <w:color w:val="0070C0"/>
        </w:rPr>
        <w:t>IT engineer</w:t>
      </w:r>
      <w:r w:rsidR="001415F1" w:rsidRPr="00B2452D">
        <w:rPr>
          <w:color w:val="0070C0"/>
        </w:rPr>
        <w:t xml:space="preserve"> or developer </w:t>
      </w:r>
      <w:del w:id="3" w:author="Jane Brown" w:date="2019-01-16T03:15:00Z">
        <w:r w:rsidR="001415F1" w:rsidRPr="00B2452D" w:rsidDel="003C6A88">
          <w:rPr>
            <w:color w:val="0070C0"/>
          </w:rPr>
          <w:delText xml:space="preserve">career </w:delText>
        </w:r>
      </w:del>
      <w:r w:rsidR="001415F1" w:rsidRPr="00B2452D">
        <w:rPr>
          <w:color w:val="0070C0"/>
        </w:rPr>
        <w:t xml:space="preserve">in the </w:t>
      </w:r>
      <w:commentRangeStart w:id="4"/>
      <w:r w:rsidR="001415F1" w:rsidRPr="00B2452D">
        <w:rPr>
          <w:color w:val="0070C0"/>
        </w:rPr>
        <w:t>Finance</w:t>
      </w:r>
      <w:commentRangeEnd w:id="4"/>
      <w:r w:rsidR="00E505F5" w:rsidRPr="00B2452D">
        <w:rPr>
          <w:rStyle w:val="CommentReference"/>
          <w:color w:val="0070C0"/>
        </w:rPr>
        <w:commentReference w:id="4"/>
      </w:r>
      <w:r w:rsidR="001415F1" w:rsidRPr="00B2452D">
        <w:rPr>
          <w:color w:val="0070C0"/>
        </w:rPr>
        <w:t xml:space="preserve"> industry.</w:t>
      </w:r>
    </w:p>
    <w:p w14:paraId="3C9F9E08" w14:textId="77777777" w:rsidR="001415F1" w:rsidRDefault="001415F1">
      <w:r>
        <w:t>If they ask me why:</w:t>
      </w:r>
    </w:p>
    <w:p w14:paraId="527E6C3A" w14:textId="07A7921D" w:rsidR="001415F1" w:rsidRDefault="001415F1">
      <w:r>
        <w:t xml:space="preserve">Most parents would like to have their children to study at a top university. However, top university graduates seem to </w:t>
      </w:r>
      <w:r w:rsidR="00E505F5">
        <w:t xml:space="preserve">want to have a career at a financial services company. I feel so honored and </w:t>
      </w:r>
      <w:r w:rsidR="00AE669A">
        <w:t>excited in working</w:t>
      </w:r>
      <w:r w:rsidR="00E505F5">
        <w:t xml:space="preserve"> at a financial services company that</w:t>
      </w:r>
      <w:commentRangeStart w:id="5"/>
      <w:r w:rsidR="00E505F5">
        <w:t xml:space="preserve"> I do not feel the necessity to consider the </w:t>
      </w:r>
      <w:ins w:id="6" w:author="Jane Brown" w:date="2019-01-16T03:05:00Z">
        <w:r w:rsidR="0098667D">
          <w:t xml:space="preserve">background </w:t>
        </w:r>
      </w:ins>
      <w:r w:rsidR="00E505F5">
        <w:t>reasons</w:t>
      </w:r>
      <w:del w:id="7" w:author="Jane Brown" w:date="2019-01-16T03:05:00Z">
        <w:r w:rsidR="00E505F5" w:rsidDel="0098667D">
          <w:delText xml:space="preserve"> behind the scene</w:delText>
        </w:r>
      </w:del>
      <w:r w:rsidR="00E505F5">
        <w:t xml:space="preserve">.  </w:t>
      </w:r>
      <w:commentRangeEnd w:id="5"/>
      <w:r w:rsidR="00C34A91">
        <w:rPr>
          <w:rStyle w:val="CommentReference"/>
        </w:rPr>
        <w:commentReference w:id="5"/>
      </w:r>
    </w:p>
    <w:p w14:paraId="570AC64F" w14:textId="77777777" w:rsidR="00E505F5" w:rsidRDefault="00E505F5">
      <w:r>
        <w:t>If they ask me how:</w:t>
      </w:r>
    </w:p>
    <w:p w14:paraId="5366AB5A" w14:textId="286770A3" w:rsidR="00AE669A" w:rsidRDefault="00F4722B" w:rsidP="00AE669A">
      <w:pPr>
        <w:pStyle w:val="ListParagraph"/>
        <w:numPr>
          <w:ilvl w:val="0"/>
          <w:numId w:val="1"/>
        </w:numPr>
      </w:pPr>
      <w:ins w:id="8" w:author="Jane Brown" w:date="2019-01-16T03:01:00Z">
        <w:r>
          <w:t xml:space="preserve">I want to </w:t>
        </w:r>
      </w:ins>
      <w:commentRangeStart w:id="9"/>
      <w:del w:id="10" w:author="Jane Brown" w:date="2019-01-16T03:00:00Z">
        <w:r w:rsidR="00AE669A" w:rsidDel="00F4722B">
          <w:delText xml:space="preserve">Strategically </w:delText>
        </w:r>
      </w:del>
      <w:ins w:id="11" w:author="Jane Brown" w:date="2019-01-16T03:00:00Z">
        <w:r>
          <w:t xml:space="preserve">hit the ground running </w:t>
        </w:r>
      </w:ins>
      <w:commentRangeEnd w:id="9"/>
      <w:ins w:id="12" w:author="Jane Brown" w:date="2019-01-16T03:01:00Z">
        <w:r>
          <w:rPr>
            <w:rStyle w:val="CommentReference"/>
          </w:rPr>
          <w:commentReference w:id="9"/>
        </w:r>
      </w:ins>
      <w:ins w:id="13" w:author="Jane Brown" w:date="2019-01-16T03:00:00Z">
        <w:r>
          <w:t>by</w:t>
        </w:r>
        <w:r>
          <w:t xml:space="preserve"> </w:t>
        </w:r>
      </w:ins>
      <w:r w:rsidR="00AE669A">
        <w:t>put</w:t>
      </w:r>
      <w:ins w:id="14" w:author="Jane Brown" w:date="2019-01-16T03:00:00Z">
        <w:r>
          <w:t>ting</w:t>
        </w:r>
      </w:ins>
      <w:r w:rsidR="00893A31">
        <w:t xml:space="preserve"> </w:t>
      </w:r>
      <w:del w:id="15" w:author="Jane Brown" w:date="2019-01-16T03:00:00Z">
        <w:r w:rsidR="00AE669A" w:rsidDel="00F4722B">
          <w:delText xml:space="preserve">more </w:delText>
        </w:r>
      </w:del>
      <w:ins w:id="16" w:author="Jane Brown" w:date="2019-01-16T03:00:00Z">
        <w:r>
          <w:t>extra</w:t>
        </w:r>
        <w:r>
          <w:t xml:space="preserve"> </w:t>
        </w:r>
      </w:ins>
      <w:r w:rsidR="00AE669A">
        <w:t xml:space="preserve">time and effort </w:t>
      </w:r>
      <w:r w:rsidR="00893A31">
        <w:t>into</w:t>
      </w:r>
      <w:r w:rsidR="00AE669A">
        <w:t xml:space="preserve"> work during the </w:t>
      </w:r>
      <w:ins w:id="17" w:author="Jane Brown" w:date="2019-01-16T03:01:00Z">
        <w:r>
          <w:t xml:space="preserve">early days </w:t>
        </w:r>
      </w:ins>
      <w:commentRangeStart w:id="18"/>
      <w:r w:rsidR="00AE669A" w:rsidRPr="00F4722B">
        <w:rPr>
          <w:strike/>
          <w:rPrChange w:id="19" w:author="Jane Brown" w:date="2019-01-16T03:02:00Z">
            <w:rPr/>
          </w:rPrChange>
        </w:rPr>
        <w:t>start period</w:t>
      </w:r>
      <w:commentRangeEnd w:id="18"/>
      <w:r w:rsidR="00893A31" w:rsidRPr="00F4722B">
        <w:rPr>
          <w:rStyle w:val="CommentReference"/>
          <w:strike/>
          <w:rPrChange w:id="20" w:author="Jane Brown" w:date="2019-01-16T03:02:00Z">
            <w:rPr>
              <w:rStyle w:val="CommentReference"/>
            </w:rPr>
          </w:rPrChange>
        </w:rPr>
        <w:commentReference w:id="18"/>
      </w:r>
      <w:r w:rsidR="00AE669A">
        <w:t>;</w:t>
      </w:r>
    </w:p>
    <w:p w14:paraId="24C86FB1" w14:textId="0E506D6B" w:rsidR="00893A31" w:rsidRPr="00893A31" w:rsidRDefault="00F4722B" w:rsidP="00AE669A">
      <w:pPr>
        <w:pStyle w:val="ListParagraph"/>
        <w:numPr>
          <w:ilvl w:val="0"/>
          <w:numId w:val="1"/>
        </w:numPr>
        <w:rPr>
          <w:color w:val="FF0000"/>
        </w:rPr>
      </w:pPr>
      <w:ins w:id="21" w:author="Jane Brown" w:date="2019-01-16T03:02:00Z">
        <w:r>
          <w:rPr>
            <w:color w:val="FF0000"/>
          </w:rPr>
          <w:t>I hope to a</w:t>
        </w:r>
      </w:ins>
      <w:del w:id="22" w:author="Jane Brown" w:date="2019-01-16T03:02:00Z">
        <w:r w:rsidR="00AE669A" w:rsidRPr="00893A31" w:rsidDel="00F4722B">
          <w:rPr>
            <w:color w:val="FF0000"/>
          </w:rPr>
          <w:delText>A</w:delText>
        </w:r>
      </w:del>
      <w:r w:rsidR="00AE669A" w:rsidRPr="00893A31">
        <w:rPr>
          <w:color w:val="FF0000"/>
        </w:rPr>
        <w:t xml:space="preserve">nticipate </w:t>
      </w:r>
      <w:r w:rsidR="00893A31" w:rsidRPr="00893A31">
        <w:rPr>
          <w:color w:val="FF0000"/>
        </w:rPr>
        <w:t>potential future tasks and get technically prepared</w:t>
      </w:r>
      <w:ins w:id="23" w:author="Jane Brown" w:date="2019-01-16T03:02:00Z">
        <w:r>
          <w:rPr>
            <w:color w:val="FF0000"/>
          </w:rPr>
          <w:t xml:space="preserve"> </w:t>
        </w:r>
      </w:ins>
      <w:del w:id="24" w:author="Jane Brown" w:date="2019-01-16T03:02:00Z">
        <w:r w:rsidR="00893A31" w:rsidRPr="00893A31" w:rsidDel="00F4722B">
          <w:rPr>
            <w:color w:val="FF0000"/>
          </w:rPr>
          <w:delText xml:space="preserve"> earlier</w:delText>
        </w:r>
      </w:del>
      <w:ins w:id="25" w:author="Jane Brown" w:date="2019-01-16T03:02:00Z">
        <w:r>
          <w:rPr>
            <w:color w:val="FF0000"/>
          </w:rPr>
          <w:t>well in advance</w:t>
        </w:r>
      </w:ins>
      <w:r w:rsidR="00893A31" w:rsidRPr="00893A31">
        <w:rPr>
          <w:color w:val="FF0000"/>
        </w:rPr>
        <w:t>;</w:t>
      </w:r>
    </w:p>
    <w:p w14:paraId="3871A488" w14:textId="15742F83" w:rsidR="00AE669A" w:rsidRDefault="00893A31" w:rsidP="00AE669A">
      <w:pPr>
        <w:pStyle w:val="ListParagraph"/>
        <w:numPr>
          <w:ilvl w:val="0"/>
          <w:numId w:val="1"/>
        </w:numPr>
      </w:pPr>
      <w:r>
        <w:t xml:space="preserve"> </w:t>
      </w:r>
      <w:del w:id="26" w:author="Jane Brown" w:date="2019-01-16T03:03:00Z">
        <w:r w:rsidDel="00F4722B">
          <w:delText xml:space="preserve">Know </w:delText>
        </w:r>
      </w:del>
      <w:ins w:id="27" w:author="Jane Brown" w:date="2019-01-16T03:03:00Z">
        <w:r w:rsidR="00F4722B">
          <w:t>I plan to continue learning</w:t>
        </w:r>
        <w:r w:rsidR="00F4722B">
          <w:t xml:space="preserve"> </w:t>
        </w:r>
      </w:ins>
      <w:r>
        <w:t>more about the business domain knowledge;</w:t>
      </w:r>
    </w:p>
    <w:p w14:paraId="7AC1B6F7" w14:textId="53DACA3E" w:rsidR="00893A31" w:rsidRDefault="00893A31" w:rsidP="00AE669A">
      <w:pPr>
        <w:pStyle w:val="ListParagraph"/>
        <w:numPr>
          <w:ilvl w:val="0"/>
          <w:numId w:val="1"/>
        </w:numPr>
      </w:pPr>
      <w:r>
        <w:t>*I think that the text in red already indicates the connotation of keep learning.</w:t>
      </w:r>
      <w:ins w:id="28" w:author="Jane Brown" w:date="2019-01-16T03:03:00Z">
        <w:r w:rsidR="00F4722B">
          <w:t xml:space="preserve"> </w:t>
        </w:r>
        <w:r w:rsidR="00F4722B">
          <w:rPr>
            <w:color w:val="7030A0"/>
          </w:rPr>
          <w:t>I think that concept is already covered.</w:t>
        </w:r>
      </w:ins>
    </w:p>
    <w:p w14:paraId="74951F75" w14:textId="2B8E43C9" w:rsidR="00B2452D" w:rsidRPr="00051F49" w:rsidRDefault="00B2452D" w:rsidP="00B2452D">
      <w:pPr>
        <w:rPr>
          <w:color w:val="7030A0"/>
          <w:rPrChange w:id="29" w:author="Jane Brown" w:date="2019-01-16T03:04:00Z">
            <w:rPr/>
          </w:rPrChange>
        </w:rPr>
      </w:pPr>
      <w:r>
        <w:t>Can I just say the text in blue and wait for their possible questions?</w:t>
      </w:r>
      <w:ins w:id="30" w:author="Jane Brown" w:date="2019-01-16T03:04:00Z">
        <w:r w:rsidR="00051F49">
          <w:t xml:space="preserve">  </w:t>
        </w:r>
        <w:r w:rsidR="00051F49">
          <w:rPr>
            <w:color w:val="7030A0"/>
          </w:rPr>
          <w:t>I guess you would have to make a judgement from the set-up of the interview and the style of the interviewers.</w:t>
        </w:r>
      </w:ins>
      <w:ins w:id="31" w:author="Jane Brown" w:date="2019-01-16T03:16:00Z">
        <w:r w:rsidR="003A33E9">
          <w:rPr>
            <w:color w:val="7030A0"/>
          </w:rPr>
          <w:t xml:space="preserve">  If they don’t ask you much, it </w:t>
        </w:r>
      </w:ins>
      <w:ins w:id="32" w:author="Jane Brown" w:date="2019-01-16T03:17:00Z">
        <w:r w:rsidR="003A33E9">
          <w:rPr>
            <w:color w:val="7030A0"/>
          </w:rPr>
          <w:t>is probably</w:t>
        </w:r>
      </w:ins>
      <w:ins w:id="33" w:author="Jane Brown" w:date="2019-01-16T03:16:00Z">
        <w:r w:rsidR="003A33E9">
          <w:rPr>
            <w:color w:val="7030A0"/>
          </w:rPr>
          <w:t xml:space="preserve"> a good idea to find a way to </w:t>
        </w:r>
      </w:ins>
      <w:ins w:id="34" w:author="Jane Brown" w:date="2019-01-16T03:17:00Z">
        <w:r w:rsidR="00361578">
          <w:rPr>
            <w:color w:val="7030A0"/>
          </w:rPr>
          <w:t>get across</w:t>
        </w:r>
      </w:ins>
      <w:ins w:id="35" w:author="Jane Brown" w:date="2019-01-16T03:16:00Z">
        <w:r w:rsidR="003A33E9">
          <w:rPr>
            <w:color w:val="7030A0"/>
          </w:rPr>
          <w:t xml:space="preserve"> the</w:t>
        </w:r>
        <w:r w:rsidR="00361578">
          <w:rPr>
            <w:color w:val="7030A0"/>
          </w:rPr>
          <w:t xml:space="preserve"> points you want to make.</w:t>
        </w:r>
      </w:ins>
      <w:bookmarkStart w:id="36" w:name="_GoBack"/>
      <w:bookmarkEnd w:id="36"/>
    </w:p>
    <w:p w14:paraId="17E4C3EB" w14:textId="77777777" w:rsidR="00893A31" w:rsidRDefault="00893A31" w:rsidP="00893A31">
      <w:r>
        <w:t>If I need to talk about my weakness:</w:t>
      </w:r>
    </w:p>
    <w:p w14:paraId="3E3CBDF3" w14:textId="1FACCE68" w:rsidR="00893A31" w:rsidRPr="00051F49" w:rsidRDefault="00B2452D" w:rsidP="00893A31">
      <w:pPr>
        <w:rPr>
          <w:color w:val="7030A0"/>
          <w:rPrChange w:id="37" w:author="Jane Brown" w:date="2019-01-16T03:04:00Z">
            <w:rPr/>
          </w:rPrChange>
        </w:rPr>
      </w:pPr>
      <w:r>
        <w:t>As I am still new in the financial services industry, my knowledge in this area is</w:t>
      </w:r>
      <w:del w:id="38" w:author="Jane Brown" w:date="2019-01-16T03:04:00Z">
        <w:r w:rsidDel="00051F49">
          <w:delText xml:space="preserve"> very</w:delText>
        </w:r>
      </w:del>
      <w:r>
        <w:t xml:space="preserve"> limited, </w:t>
      </w:r>
      <w:ins w:id="39" w:author="Jane Brown" w:date="2019-01-16T03:04:00Z">
        <w:r w:rsidR="00051F49">
          <w:t xml:space="preserve">and </w:t>
        </w:r>
      </w:ins>
      <w:r>
        <w:t xml:space="preserve">I am willing to learn more about the business domain knowledge. </w:t>
      </w:r>
      <w:ins w:id="40" w:author="Jane Brown" w:date="2019-01-16T03:04:00Z">
        <w:r w:rsidR="00051F49">
          <w:rPr>
            <w:color w:val="7030A0"/>
          </w:rPr>
          <w:t>I am always willing to study in my own time and improve my skills.</w:t>
        </w:r>
      </w:ins>
    </w:p>
    <w:p w14:paraId="3B4FFA3B" w14:textId="77777777" w:rsidR="00893A31" w:rsidRDefault="00893A31" w:rsidP="00893A31"/>
    <w:p w14:paraId="063F72F1" w14:textId="6D6B03B3" w:rsidR="00B2452D" w:rsidRDefault="00B2452D" w:rsidP="00893A31">
      <w:r>
        <w:t xml:space="preserve">If they invite me </w:t>
      </w:r>
      <w:del w:id="41" w:author="Jane Brown" w:date="2019-01-16T03:06:00Z">
        <w:r w:rsidDel="008B17A7">
          <w:delText xml:space="preserve">for </w:delText>
        </w:r>
      </w:del>
      <w:ins w:id="42" w:author="Jane Brown" w:date="2019-01-16T03:06:00Z">
        <w:r w:rsidR="008B17A7">
          <w:t>to ask</w:t>
        </w:r>
        <w:r w:rsidR="008B17A7">
          <w:t xml:space="preserve"> </w:t>
        </w:r>
      </w:ins>
      <w:r>
        <w:t>questions;</w:t>
      </w:r>
    </w:p>
    <w:p w14:paraId="4B29424B" w14:textId="5A32B6A7" w:rsidR="00B2452D" w:rsidRDefault="00B2452D" w:rsidP="00893A31">
      <w:r>
        <w:t>For a new application development, do you usually have company-wide recommended architectures, frameworks, third party libraries</w:t>
      </w:r>
      <w:ins w:id="43" w:author="Jane Brown" w:date="2019-01-16T03:06:00Z">
        <w:r w:rsidR="008B17A7">
          <w:t xml:space="preserve">, </w:t>
        </w:r>
      </w:ins>
      <w:del w:id="44" w:author="Jane Brown" w:date="2019-01-16T03:06:00Z">
        <w:r w:rsidDel="008B17A7">
          <w:delText xml:space="preserve"> </w:delText>
        </w:r>
      </w:del>
      <w:r>
        <w:t xml:space="preserve">or do you </w:t>
      </w:r>
      <w:del w:id="45" w:author="Jane Brown" w:date="2019-01-16T03:06:00Z">
        <w:r w:rsidDel="008B17A7">
          <w:delText xml:space="preserve">just </w:delText>
        </w:r>
      </w:del>
      <w:r>
        <w:t>make the decision within your group?</w:t>
      </w:r>
    </w:p>
    <w:p w14:paraId="08E120AD" w14:textId="77777777" w:rsidR="00B2452D" w:rsidRDefault="007423B5" w:rsidP="00893A31">
      <w:r>
        <w:t>My current workplace</w:t>
      </w:r>
      <w:r w:rsidR="0042404E">
        <w:t>?</w:t>
      </w:r>
    </w:p>
    <w:p w14:paraId="3FAF2FC4" w14:textId="77777777" w:rsidR="0042404E" w:rsidRDefault="0042404E" w:rsidP="00893A31">
      <w:r>
        <w:t xml:space="preserve">We </w:t>
      </w:r>
      <w:r w:rsidR="007423B5">
        <w:t>do have some company-wide policies to follow:</w:t>
      </w:r>
    </w:p>
    <w:p w14:paraId="3EC83E68" w14:textId="77777777" w:rsidR="00E505F5" w:rsidRDefault="007423B5">
      <w:r>
        <w:lastRenderedPageBreak/>
        <w:t xml:space="preserve">Company color schemes; some technologies such as uwp (universal windows platform) and </w:t>
      </w:r>
      <w:r w:rsidR="0050770C">
        <w:t xml:space="preserve">azure </w:t>
      </w:r>
      <w:r>
        <w:t xml:space="preserve">applications </w:t>
      </w:r>
      <w:r w:rsidR="0050770C">
        <w:t>are not allowed to be used at the current point in time.</w:t>
      </w:r>
    </w:p>
    <w:p w14:paraId="230EEB35" w14:textId="344A2965" w:rsidR="0050770C" w:rsidRDefault="0050770C">
      <w:pPr>
        <w:rPr>
          <w:ins w:id="46" w:author="Jane Brown" w:date="2019-01-16T03:07:00Z"/>
        </w:rPr>
      </w:pPr>
      <w:r>
        <w:t xml:space="preserve">On the other hand, as the number of users is rather limited, we are </w:t>
      </w:r>
      <w:del w:id="47" w:author="Jane Brown" w:date="2019-01-16T03:07:00Z">
        <w:r w:rsidDel="008B17A7">
          <w:delText xml:space="preserve">rather </w:delText>
        </w:r>
      </w:del>
      <w:r>
        <w:t>flexible in selecting technologies and frameworks.</w:t>
      </w:r>
      <w:ins w:id="48" w:author="Jane Brown" w:date="2019-01-16T03:07:00Z">
        <w:r w:rsidR="008B17A7">
          <w:t xml:space="preserve">  </w:t>
        </w:r>
      </w:ins>
    </w:p>
    <w:p w14:paraId="1C22CE47" w14:textId="77975423" w:rsidR="008B17A7" w:rsidRPr="008B17A7" w:rsidRDefault="008B17A7">
      <w:pPr>
        <w:rPr>
          <w:color w:val="7030A0"/>
          <w:rPrChange w:id="49" w:author="Jane Brown" w:date="2019-01-16T03:08:00Z">
            <w:rPr/>
          </w:rPrChange>
        </w:rPr>
      </w:pPr>
      <w:ins w:id="50" w:author="Jane Brown" w:date="2019-01-16T03:08:00Z">
        <w:r>
          <w:rPr>
            <w:color w:val="7030A0"/>
          </w:rPr>
          <w:t xml:space="preserve">If you answer questions on your current workplace, </w:t>
        </w:r>
      </w:ins>
      <w:ins w:id="51" w:author="Jane Brown" w:date="2019-01-16T03:11:00Z">
        <w:r>
          <w:rPr>
            <w:color w:val="7030A0"/>
          </w:rPr>
          <w:t>could you maybe</w:t>
        </w:r>
      </w:ins>
      <w:ins w:id="52" w:author="Jane Brown" w:date="2019-01-16T03:08:00Z">
        <w:r>
          <w:rPr>
            <w:color w:val="7030A0"/>
          </w:rPr>
          <w:t xml:space="preserve"> </w:t>
        </w:r>
      </w:ins>
      <w:ins w:id="53" w:author="Jane Brown" w:date="2019-01-16T03:12:00Z">
        <w:r>
          <w:rPr>
            <w:color w:val="7030A0"/>
          </w:rPr>
          <w:t>include</w:t>
        </w:r>
      </w:ins>
      <w:ins w:id="54" w:author="Jane Brown" w:date="2019-01-16T03:08:00Z">
        <w:r>
          <w:rPr>
            <w:color w:val="7030A0"/>
          </w:rPr>
          <w:t xml:space="preserve"> your </w:t>
        </w:r>
      </w:ins>
      <w:ins w:id="55" w:author="Jane Brown" w:date="2019-01-16T03:09:00Z">
        <w:r>
          <w:rPr>
            <w:color w:val="7030A0"/>
          </w:rPr>
          <w:t xml:space="preserve">own </w:t>
        </w:r>
      </w:ins>
      <w:ins w:id="56" w:author="Jane Brown" w:date="2019-01-16T03:08:00Z">
        <w:r>
          <w:rPr>
            <w:color w:val="7030A0"/>
          </w:rPr>
          <w:t xml:space="preserve">experience, decision-making, team role, etc, </w:t>
        </w:r>
      </w:ins>
      <w:ins w:id="57" w:author="Jane Brown" w:date="2019-01-16T03:09:00Z">
        <w:r>
          <w:rPr>
            <w:color w:val="7030A0"/>
          </w:rPr>
          <w:t>within the company’s policies and flexib</w:t>
        </w:r>
      </w:ins>
      <w:ins w:id="58" w:author="Jane Brown" w:date="2019-01-16T03:10:00Z">
        <w:r>
          <w:rPr>
            <w:color w:val="7030A0"/>
          </w:rPr>
          <w:t>ility in</w:t>
        </w:r>
      </w:ins>
      <w:ins w:id="59" w:author="Jane Brown" w:date="2019-01-16T03:09:00Z">
        <w:r>
          <w:rPr>
            <w:color w:val="7030A0"/>
          </w:rPr>
          <w:t xml:space="preserve"> technology selection?</w:t>
        </w:r>
      </w:ins>
      <w:ins w:id="60" w:author="Jane Brown" w:date="2019-01-16T03:11:00Z">
        <w:r>
          <w:rPr>
            <w:color w:val="7030A0"/>
          </w:rPr>
          <w:t xml:space="preserve"> </w:t>
        </w:r>
      </w:ins>
      <w:ins w:id="61" w:author="Jane Brown" w:date="2019-01-16T03:10:00Z">
        <w:r>
          <w:rPr>
            <w:color w:val="7030A0"/>
          </w:rPr>
          <w:t xml:space="preserve"> Eg, have you been a decision-maker in selecting a framework on a particular occasion?</w:t>
        </w:r>
      </w:ins>
    </w:p>
    <w:p w14:paraId="0E62186A" w14:textId="77777777" w:rsidR="00E505F5" w:rsidRDefault="00E505F5"/>
    <w:sectPr w:rsidR="00E505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haixiang japan" w:date="2019-01-13T15:42:00Z" w:initials="hj">
    <w:p w14:paraId="07A7BA6E" w14:textId="77777777" w:rsidR="00E505F5" w:rsidRDefault="00E505F5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Will “financial services” sound better?</w:t>
      </w:r>
    </w:p>
    <w:p w14:paraId="6E0B5C6B" w14:textId="27A8114C" w:rsidR="00E5026B" w:rsidRDefault="00E5026B">
      <w:pPr>
        <w:pStyle w:val="CommentText"/>
      </w:pPr>
      <w:r>
        <w:rPr>
          <w:rStyle w:val="CommentReference"/>
        </w:rPr>
        <w:t>It’s more specific, so it could be preferable.  It probably sounds better.</w:t>
      </w:r>
    </w:p>
  </w:comment>
  <w:comment w:id="5" w:author="Jane Brown" w:date="2019-01-16T03:13:00Z" w:initials="JB">
    <w:p w14:paraId="71C7D637" w14:textId="55AA3EF6" w:rsidR="00C34A91" w:rsidRDefault="00C34A91">
      <w:pPr>
        <w:pStyle w:val="CommentText"/>
      </w:pPr>
      <w:r>
        <w:rPr>
          <w:rStyle w:val="CommentReference"/>
        </w:rPr>
        <w:annotationRef/>
      </w:r>
      <w:r>
        <w:t xml:space="preserve">Do you think this perhaps implies “I do not need to answer the question you asked”?  </w:t>
      </w:r>
    </w:p>
  </w:comment>
  <w:comment w:id="9" w:author="Jane Brown" w:date="2019-01-16T03:01:00Z" w:initials="JB">
    <w:p w14:paraId="252E991D" w14:textId="5FC499EE" w:rsidR="00F4722B" w:rsidRDefault="00F4722B">
      <w:pPr>
        <w:pStyle w:val="CommentText"/>
      </w:pPr>
      <w:r>
        <w:rPr>
          <w:rStyle w:val="CommentReference"/>
        </w:rPr>
        <w:annotationRef/>
      </w:r>
      <w:r w:rsidR="00302EE2">
        <w:t xml:space="preserve">(suggestion) </w:t>
      </w:r>
      <w:r>
        <w:t>An expression which means you will be effective from the first day.</w:t>
      </w:r>
    </w:p>
  </w:comment>
  <w:comment w:id="18" w:author="haixiang japan" w:date="2019-01-13T16:01:00Z" w:initials="hj">
    <w:p w14:paraId="75AC516B" w14:textId="77777777" w:rsidR="00893A31" w:rsidRDefault="00893A31">
      <w:pPr>
        <w:pStyle w:val="CommentText"/>
      </w:pPr>
      <w:r>
        <w:rPr>
          <w:rStyle w:val="CommentReference"/>
        </w:rPr>
        <w:annotationRef/>
      </w:r>
      <w:r>
        <w:t>I want to mean the first 3 month after I join a new company</w:t>
      </w:r>
    </w:p>
    <w:p w14:paraId="48A7D405" w14:textId="77777777" w:rsidR="00E5026B" w:rsidRDefault="00E5026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0B5C6B" w15:done="0"/>
  <w15:commentEx w15:paraId="71C7D637" w15:done="0"/>
  <w15:commentEx w15:paraId="252E991D" w15:done="0"/>
  <w15:commentEx w15:paraId="48A7D4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A7BA6E" w16cid:durableId="1FE5DAD5"/>
  <w16cid:commentId w16cid:paraId="48A7D405" w16cid:durableId="1FE5DF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D6382"/>
    <w:multiLevelType w:val="hybridMultilevel"/>
    <w:tmpl w:val="6420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e Brown">
    <w15:presenceInfo w15:providerId="None" w15:userId="Jane Brown"/>
  </w15:person>
  <w15:person w15:author="haixiang japan">
    <w15:presenceInfo w15:providerId="Windows Live" w15:userId="5c435e043a72fb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04"/>
    <w:rsid w:val="00051F49"/>
    <w:rsid w:val="00094821"/>
    <w:rsid w:val="001415F1"/>
    <w:rsid w:val="00231204"/>
    <w:rsid w:val="00302EE2"/>
    <w:rsid w:val="00361578"/>
    <w:rsid w:val="003A33E9"/>
    <w:rsid w:val="003C6A88"/>
    <w:rsid w:val="0042404E"/>
    <w:rsid w:val="0050770C"/>
    <w:rsid w:val="007423B5"/>
    <w:rsid w:val="00893A31"/>
    <w:rsid w:val="008B17A7"/>
    <w:rsid w:val="0098667D"/>
    <w:rsid w:val="00AE669A"/>
    <w:rsid w:val="00AF0C7E"/>
    <w:rsid w:val="00B2452D"/>
    <w:rsid w:val="00C34A91"/>
    <w:rsid w:val="00E5026B"/>
    <w:rsid w:val="00E505F5"/>
    <w:rsid w:val="00F4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1A7D"/>
  <w15:chartTrackingRefBased/>
  <w15:docId w15:val="{16FAD1E8-6F33-4623-AE73-B7ECF390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0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5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5F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5F5"/>
    <w:rPr>
      <w:rFonts w:ascii="Microsoft YaHei UI" w:eastAsia="Microsoft YaHei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E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haixiang japan</dc:creator>
  <cp:keywords/>
  <dc:description/>
  <cp:lastModifiedBy>Jane Brown</cp:lastModifiedBy>
  <cp:revision>12</cp:revision>
  <dcterms:created xsi:type="dcterms:W3CDTF">2019-01-16T02:06:00Z</dcterms:created>
  <dcterms:modified xsi:type="dcterms:W3CDTF">2019-01-16T03:18:00Z</dcterms:modified>
</cp:coreProperties>
</file>